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0"/>
          <w:szCs w:val="40"/>
        </w:rPr>
      </w:pPr>
      <w:r>
        <w:rPr>
          <w:sz w:val="40"/>
          <w:szCs w:val="40"/>
        </w:rPr>
        <w:t>3.2 Near field absorption and Fresnel zones</w:t>
      </w:r>
    </w:p>
    <w:p>
      <w:pPr>
        <w:pStyle w:val="Normal"/>
        <w:bidi w:val="0"/>
        <w:jc w:val="left"/>
        <w:rPr>
          <w:sz w:val="32"/>
          <w:szCs w:val="32"/>
        </w:rPr>
      </w:pPr>
      <w:r>
        <w:rPr>
          <w:sz w:val="32"/>
          <w:szCs w:val="32"/>
        </w:rPr>
        <w:t>3.2.1 Near field absorptions</w:t>
      </w:r>
    </w:p>
    <w:p>
      <w:pPr>
        <w:pStyle w:val="Normal"/>
        <w:bidi w:val="0"/>
        <w:jc w:val="left"/>
        <w:rPr/>
      </w:pPr>
      <w:r>
        <w:rPr>
          <w:sz w:val="24"/>
          <w:szCs w:val="24"/>
        </w:rPr>
        <w:t xml:space="preserve">The near field is an electromagnetic field around an object. </w:t>
      </w:r>
      <w:r>
        <w:rPr>
          <w:sz w:val="24"/>
          <w:szCs w:val="24"/>
        </w:rPr>
        <w:t xml:space="preserve">These regions can be for example around a transmitting antenna or formed from reflected radiation. </w:t>
      </w:r>
      <w:r>
        <w:rPr>
          <w:sz w:val="24"/>
          <w:szCs w:val="24"/>
        </w:rPr>
        <w:t xml:space="preserve">The near field is formed close to its source unlike the far field. </w:t>
      </w:r>
      <w:r>
        <w:rPr/>
        <w:t xml:space="preserve">The boundary between the two regions is only vaguely defined </w:t>
      </w:r>
      <w:r>
        <w:rPr/>
        <w:t xml:space="preserve">and </w:t>
      </w:r>
      <w:r>
        <w:drawing>
          <wp:anchor behindDoc="1" distT="0" distB="0" distL="0" distR="0" simplePos="0" locked="0" layoutInCell="1" allowOverlap="1" relativeHeight="2">
            <wp:simplePos x="0" y="0"/>
            <wp:positionH relativeFrom="column">
              <wp:posOffset>2941955</wp:posOffset>
            </wp:positionH>
            <wp:positionV relativeFrom="paragraph">
              <wp:posOffset>729615</wp:posOffset>
            </wp:positionV>
            <wp:extent cx="2983865" cy="276733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3865" cy="2767330"/>
                    </a:xfrm>
                    <a:prstGeom prst="rect">
                      <a:avLst/>
                    </a:prstGeom>
                  </pic:spPr>
                </pic:pic>
              </a:graphicData>
            </a:graphic>
          </wp:anchor>
        </w:drawing>
      </w:r>
      <w:r>
        <w:rPr/>
        <w:t>h</w:t>
      </w:r>
      <w:r>
        <w:rPr/>
        <w:t xml:space="preserve">as more a mathematical meaning then physical. In the </w:t>
      </w:r>
      <w:r>
        <w:rPr/>
        <w:t xml:space="preserve">near-field </w:t>
      </w:r>
      <w:r>
        <w:rPr/>
        <w:t>electric</w:t>
      </w:r>
      <w:r>
        <w:rPr/>
        <w:t xml:space="preserve"> and </w:t>
      </w:r>
      <w:r>
        <w:rPr/>
        <w:t>magnetic</w:t>
      </w:r>
      <w:r>
        <w:rPr/>
        <w:t xml:space="preserve"> strength decrease rapidly with distance: the radiative </w:t>
      </w:r>
    </w:p>
    <w:p>
      <w:pPr>
        <w:pStyle w:val="Normal"/>
        <w:bidi w:val="0"/>
        <w:jc w:val="left"/>
        <w:rPr/>
      </w:pPr>
      <w:r>
        <w:rPr/>
        <w:t xml:space="preserve">field decreases by the inverse-distance </w:t>
      </w:r>
    </w:p>
    <w:p>
      <w:pPr>
        <w:pStyle w:val="Normal"/>
        <w:bidi w:val="0"/>
        <w:jc w:val="left"/>
        <w:rPr/>
      </w:pPr>
      <w:r>
        <w:rPr/>
        <w:t xml:space="preserve">squared, the reactive field by an inverse </w:t>
      </w:r>
    </w:p>
    <w:p>
      <w:pPr>
        <w:pStyle w:val="Normal"/>
        <w:bidi w:val="0"/>
        <w:jc w:val="left"/>
        <w:rPr/>
      </w:pPr>
      <w:r>
        <w:rPr/>
        <w:t xml:space="preserve">cubed law. </w:t>
      </w:r>
      <w:r>
        <w:rPr/>
        <w:t xml:space="preserve">Power decreases by the inverse </w:t>
      </w:r>
    </w:p>
    <w:p>
      <w:pPr>
        <w:pStyle w:val="Normal"/>
        <w:bidi w:val="0"/>
        <w:jc w:val="left"/>
        <w:rPr/>
      </w:pPr>
      <w:r>
        <w:rPr/>
        <w:t xml:space="preserve">of the fourth and </w:t>
      </w:r>
    </w:p>
    <w:p>
      <w:pPr>
        <w:pStyle w:val="Normal"/>
        <w:bidi w:val="0"/>
        <w:jc w:val="left"/>
        <w:rPr/>
      </w:pPr>
      <w:r>
        <w:rPr/>
        <w:t xml:space="preserve">sixth power. This ensures that the </w:t>
      </w:r>
    </w:p>
    <w:p>
      <w:pPr>
        <w:pStyle w:val="Normal"/>
        <w:bidi w:val="0"/>
        <w:jc w:val="left"/>
        <w:rPr/>
      </w:pPr>
      <w:r>
        <w:rPr/>
        <w:t xml:space="preserve">effects disappear quickly from the source </w:t>
      </w:r>
    </w:p>
    <w:p>
      <w:pPr>
        <w:pStyle w:val="Normal"/>
        <w:bidi w:val="0"/>
        <w:jc w:val="left"/>
        <w:rPr/>
      </w:pPr>
      <w:r>
        <w:rPr/>
        <w:t xml:space="preserve">of the EM field. </w:t>
      </w:r>
      <w:r>
        <w:rPr/>
        <w:t>That is the main factor</w:t>
      </w:r>
    </w:p>
    <w:p>
      <w:pPr>
        <w:pStyle w:val="Normal"/>
        <w:bidi w:val="0"/>
        <w:jc w:val="left"/>
        <w:rPr/>
      </w:pPr>
      <w:r>
        <w:rPr/>
        <w:t>contributing to the signal a</w:t>
      </w:r>
      <w:r>
        <w:rPr/>
        <w:t>ttenuation.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2"/>
          <w:szCs w:val="32"/>
        </w:rPr>
      </w:pPr>
      <w:r>
        <w:rPr>
          <w:sz w:val="32"/>
          <w:szCs w:val="32"/>
        </w:rPr>
        <w:t>3.2.2 Fresnel zones</w:t>
      </w:r>
    </w:p>
    <w:p>
      <w:pPr>
        <w:pStyle w:val="Normal"/>
        <w:bidi w:val="0"/>
        <w:jc w:val="left"/>
        <w:rPr/>
      </w:pPr>
      <w:r>
        <w:rPr>
          <w:sz w:val="24"/>
          <w:szCs w:val="24"/>
        </w:rPr>
        <w:t xml:space="preserve">Fresnel zone is a 3D </w:t>
      </w:r>
      <w:r>
        <w:rPr/>
        <w:t xml:space="preserve">elliptical region between the transmit antenna and the receive antenna. The size of the ellipse is determined by the frequency of operation and the distance between the two sites. </w:t>
      </w:r>
      <w:r>
        <w:rPr/>
        <w:t>The Fresnel zone should be clear of any obstacles for the proper functioning of the antennas. It is divided into three areas. Zone one has the strongest signal and zone three the weakest.</w:t>
      </w:r>
    </w:p>
    <w:p>
      <w:pPr>
        <w:pStyle w:val="Normal"/>
        <w:bidi w:val="0"/>
        <w:jc w:val="left"/>
        <w:rPr/>
      </w:pPr>
      <w:r>
        <w:rPr/>
        <w:drawing>
          <wp:anchor behindDoc="0" distT="0" distB="0" distL="0" distR="0" simplePos="0" locked="0" layoutInCell="1" allowOverlap="1" relativeHeight="3">
            <wp:simplePos x="0" y="0"/>
            <wp:positionH relativeFrom="column">
              <wp:posOffset>1421765</wp:posOffset>
            </wp:positionH>
            <wp:positionV relativeFrom="paragraph">
              <wp:posOffset>87630</wp:posOffset>
            </wp:positionV>
            <wp:extent cx="3448685" cy="201739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48685" cy="20173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It relates to the drone and telemetry links because between both there is a transmiter and a receiver so we will need to clear out any obtructions between them because of the Fresnel zone otherwise they may not work as intended.</w:t>
      </w:r>
    </w:p>
    <w:p>
      <w:pPr>
        <w:pStyle w:val="Normal"/>
        <w:bidi w:val="0"/>
        <w:jc w:val="left"/>
        <w:rPr>
          <w:sz w:val="32"/>
          <w:szCs w:val="32"/>
        </w:rPr>
      </w:pPr>
      <w:r>
        <w:drawing>
          <wp:anchor behindDoc="0" distT="0" distB="0" distL="0" distR="0" simplePos="0" locked="0" layoutInCell="1" allowOverlap="1" relativeHeight="4">
            <wp:simplePos x="0" y="0"/>
            <wp:positionH relativeFrom="column">
              <wp:posOffset>-534035</wp:posOffset>
            </wp:positionH>
            <wp:positionV relativeFrom="paragraph">
              <wp:posOffset>227330</wp:posOffset>
            </wp:positionV>
            <wp:extent cx="2632710" cy="197485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32710" cy="1974850"/>
                    </a:xfrm>
                    <a:prstGeom prst="rect">
                      <a:avLst/>
                    </a:prstGeom>
                  </pic:spPr>
                </pic:pic>
              </a:graphicData>
            </a:graphic>
          </wp:anchor>
        </w:drawing>
      </w:r>
      <w:r>
        <w:rPr>
          <w:sz w:val="32"/>
          <w:szCs w:val="32"/>
        </w:rPr>
        <w:t>3</w:t>
      </w:r>
      <w:r>
        <w:rPr>
          <w:sz w:val="32"/>
          <w:szCs w:val="32"/>
        </w:rPr>
        <w:t>.2.3 Plotting Fresnel zones</w:t>
      </w:r>
    </w:p>
    <w:p>
      <w:pPr>
        <w:pStyle w:val="Normal"/>
        <w:bidi w:val="0"/>
        <w:jc w:val="left"/>
        <w:rPr>
          <w:sz w:val="32"/>
          <w:szCs w:val="32"/>
        </w:rPr>
      </w:pPr>
      <w:r>
        <w:rPr>
          <w:sz w:val="32"/>
          <w:szCs w:val="32"/>
        </w:rPr>
        <w:drawing>
          <wp:anchor behindDoc="0" distT="0" distB="0" distL="0" distR="0" simplePos="0" locked="0" layoutInCell="1" allowOverlap="1" relativeHeight="5">
            <wp:simplePos x="0" y="0"/>
            <wp:positionH relativeFrom="column">
              <wp:posOffset>4335780</wp:posOffset>
            </wp:positionH>
            <wp:positionV relativeFrom="paragraph">
              <wp:posOffset>90170</wp:posOffset>
            </wp:positionV>
            <wp:extent cx="2504440" cy="187833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04440" cy="187833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2056765</wp:posOffset>
            </wp:positionH>
            <wp:positionV relativeFrom="paragraph">
              <wp:posOffset>146050</wp:posOffset>
            </wp:positionV>
            <wp:extent cx="2429510" cy="182245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29510" cy="182245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3.2.4 Fresnel zone loss</w:t>
      </w:r>
    </w:p>
    <w:p>
      <w:pPr>
        <w:pStyle w:val="Normal"/>
        <w:bidi w:val="0"/>
        <w:jc w:val="left"/>
        <w:rPr/>
      </w:pPr>
      <w:r>
        <w:rPr>
          <w:sz w:val="24"/>
          <w:szCs w:val="24"/>
        </w:rPr>
        <w:t xml:space="preserve">Calulating the eqation of the eliptical fresnel zone </w:t>
      </w:r>
      <w:r>
        <w:rPr>
          <w:sz w:val="24"/>
          <w:szCs w:val="24"/>
        </w:rPr>
        <w:t>radius and knowing the ridge is in the middle and more than 40% of the zone must be blocked</w:t>
      </w:r>
      <w:r>
        <w:rPr>
          <w:sz w:val="24"/>
          <w:szCs w:val="24"/>
        </w:rPr>
        <w:t xml:space="preserve"> </w:t>
      </w:r>
      <w:r>
        <w:rPr>
          <w:sz w:val="24"/>
          <w:szCs w:val="24"/>
        </w:rPr>
        <w:t xml:space="preserve">we can estimate how much space between the line of sight and the ridge we would need. Radius = </w:t>
      </w:r>
      <w:r>
        <w:rPr>
          <w:sz w:val="24"/>
          <w:szCs w:val="24"/>
        </w:rPr>
        <w:t xml:space="preserve">2.49888112 </w:t>
      </w:r>
      <w:r>
        <w:rPr>
          <w:sz w:val="24"/>
          <w:szCs w:val="24"/>
        </w:rPr>
        <w:t>m, space needed is 1.999104 m for 2.4 GHz.</w:t>
      </w:r>
      <w:ins w:id="0" w:author="Unknown Author" w:date="2021-10-04T21:11:15Z">
        <w:r>
          <w:rPr>
            <w:sz w:val="24"/>
            <w:szCs w:val="24"/>
          </w:rPr>
          <w:t xml:space="preserve"> Radius = 1.60744906 m, space needed is 1.</w:t>
        </w:r>
      </w:ins>
      <w:ins w:id="1" w:author="Unknown Author" w:date="2021-10-04T21:11:15Z">
        <w:r>
          <w:rPr>
            <w:sz w:val="24"/>
            <w:szCs w:val="24"/>
          </w:rPr>
          <w:t>28595</w:t>
        </w:r>
      </w:ins>
      <w:ins w:id="2" w:author="Unknown Author" w:date="2021-10-04T21:11:15Z">
        <w:r>
          <w:rPr>
            <w:sz w:val="24"/>
            <w:szCs w:val="24"/>
          </w:rPr>
          <w:t xml:space="preserve"> m for </w:t>
        </w:r>
      </w:ins>
      <w:ins w:id="3" w:author="Unknown Author" w:date="2021-10-04T21:11:15Z">
        <w:r>
          <w:rPr>
            <w:sz w:val="24"/>
            <w:szCs w:val="24"/>
          </w:rPr>
          <w:t>5.8</w:t>
        </w:r>
      </w:ins>
      <w:ins w:id="4" w:author="Unknown Author" w:date="2021-10-04T21:11:15Z">
        <w:r>
          <w:rPr>
            <w:sz w:val="24"/>
            <w:szCs w:val="24"/>
          </w:rPr>
          <w:t xml:space="preserve"> GHz.</w:t>
        </w:r>
      </w:ins>
      <w:r>
        <w:rPr>
          <w:sz w:val="24"/>
          <w:szCs w:val="24"/>
        </w:rPr>
        <w:t xml:space="preserve"> Radius = </w:t>
      </w:r>
      <w:r>
        <w:rPr/>
        <w:t>5.88311405</w:t>
      </w:r>
      <w:r>
        <w:rPr>
          <w:sz w:val="24"/>
          <w:szCs w:val="24"/>
        </w:rPr>
        <w:t xml:space="preserve"> m, space needed is 4.706 m for </w:t>
      </w:r>
      <w:ins w:id="5" w:author="Unknown Author" w:date="2021-10-04T21:10:59Z">
        <w:r>
          <w:rPr>
            <w:color w:val="000000"/>
            <w:sz w:val="24"/>
            <w:szCs w:val="24"/>
          </w:rPr>
          <w:t>44</w:t>
        </w:r>
      </w:ins>
      <w:ins w:id="6" w:author="Unknown Author" w:date="2021-10-04T21:11:00Z">
        <w:r>
          <w:rPr>
            <w:color w:val="000000"/>
            <w:sz w:val="24"/>
            <w:szCs w:val="24"/>
          </w:rPr>
          <w:t>3 M</w:t>
        </w:r>
      </w:ins>
      <w:r>
        <w:rPr>
          <w:sz w:val="24"/>
          <w:szCs w:val="24"/>
        </w:rPr>
        <w:t xml:space="preserve">Hz.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328</Words>
  <Characters>1586</Characters>
  <CharactersWithSpaces>1905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2021-10-04T17:57:42Z</dcterms:created>
  <dc:creator/>
  <dc:description/>
  <dc:language>en-US</dc:language>
  <cp:lastModifiedBy/>
  <dcterms:modified xsi:type="dcterms:W3CDTF">2021-10-04T21:13:06Z</dcterms:modified>
  <cp:revision>1</cp:revision>
  <dc:subject/>
  <dc:title/>
</cp:coreProperties>
</file>